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370561E2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proofErr w:type="spellStart"/>
      <w:r w:rsidR="00F07DA6">
        <w:rPr>
          <w:rFonts w:cs="Arial"/>
          <w:b/>
          <w:bCs/>
          <w:i/>
          <w:iCs/>
          <w:sz w:val="40"/>
          <w:lang w:val="pt-BR"/>
        </w:rPr>
        <w:t>Ivna</w:t>
      </w:r>
      <w:proofErr w:type="spellEnd"/>
      <w:r w:rsidR="00F07DA6">
        <w:rPr>
          <w:rFonts w:cs="Arial"/>
          <w:b/>
          <w:bCs/>
          <w:i/>
          <w:iCs/>
          <w:sz w:val="40"/>
          <w:lang w:val="pt-BR"/>
        </w:rPr>
        <w:t xml:space="preserve"> Valença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4DA392DA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proofErr w:type="spellStart"/>
      <w:r w:rsidR="00F07DA6">
        <w:rPr>
          <w:i w:val="0"/>
          <w:color w:val="000000"/>
        </w:rPr>
        <w:t>eLibrary</w:t>
      </w:r>
      <w:proofErr w:type="spellEnd"/>
    </w:p>
    <w:p w14:paraId="283A38BA" w14:textId="3DF4820A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F07DA6">
        <w:rPr>
          <w:i w:val="0"/>
        </w:rPr>
        <w:t xml:space="preserve"> 2.0</w:t>
      </w:r>
      <w:r w:rsidRPr="001D4FEF">
        <w:rPr>
          <w:i w:val="0"/>
        </w:rPr>
        <w:t>.</w:t>
      </w:r>
      <w:r w:rsidR="00F07DA6">
        <w:rPr>
          <w:i w:val="0"/>
        </w:rPr>
        <w:t>1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3568B2AF" w:rsidR="00EB108D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Edvaldo Macedo</w:t>
      </w:r>
    </w:p>
    <w:p w14:paraId="754E4C30" w14:textId="4A66CB1B" w:rsidR="00562868" w:rsidRPr="001D4FEF" w:rsidRDefault="00F07DA6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Gabriel D’</w:t>
      </w:r>
      <w:proofErr w:type="spellStart"/>
      <w:r>
        <w:rPr>
          <w:sz w:val="28"/>
          <w:lang w:val="pt-BR"/>
        </w:rPr>
        <w:t>Emery</w:t>
      </w:r>
      <w:proofErr w:type="spellEnd"/>
    </w:p>
    <w:p w14:paraId="57CDCA58" w14:textId="344E97D3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George Lucas</w:t>
      </w:r>
    </w:p>
    <w:p w14:paraId="0CD86405" w14:textId="5332E6DC" w:rsidR="00562868" w:rsidRPr="001D4FEF" w:rsidRDefault="00F07DA6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Marcelo Carlos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78"/>
        <w:gridCol w:w="4189"/>
        <w:gridCol w:w="2577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77777777"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14:paraId="67FA70EF" w14:textId="77777777" w:rsidR="00F07DA6" w:rsidRDefault="00F07DA6" w:rsidP="00F07DA6">
      <w:pPr>
        <w:rPr>
          <w:lang w:val="pt-BR"/>
        </w:rPr>
      </w:pPr>
    </w:p>
    <w:p w14:paraId="0DCB7A96" w14:textId="7F207A29" w:rsidR="00F07DA6" w:rsidRPr="0027529B" w:rsidRDefault="00F07DA6" w:rsidP="00F07DA6">
      <w:pPr>
        <w:ind w:left="720"/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Os objetivos almejados neste Plano de Teste, ao sistema </w:t>
      </w:r>
      <w:proofErr w:type="spellStart"/>
      <w:r w:rsidRPr="0027529B">
        <w:rPr>
          <w:rFonts w:asciiTheme="minorHAnsi" w:hAnsiTheme="minorHAnsi"/>
          <w:sz w:val="22"/>
          <w:szCs w:val="22"/>
          <w:lang w:val="pt-BR"/>
        </w:rPr>
        <w:t>eLibrary</w:t>
      </w:r>
      <w:proofErr w:type="spellEnd"/>
      <w:r w:rsidRPr="0027529B">
        <w:rPr>
          <w:rFonts w:asciiTheme="minorHAnsi" w:hAnsiTheme="minorHAnsi"/>
          <w:sz w:val="22"/>
          <w:szCs w:val="22"/>
          <w:lang w:val="pt-BR"/>
        </w:rPr>
        <w:t>, serão:</w:t>
      </w:r>
    </w:p>
    <w:p w14:paraId="2ED6BD14" w14:textId="58925DEE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Identificar, no Projeto, a existência de F</w:t>
      </w:r>
      <w:r w:rsidR="006A1918">
        <w:rPr>
          <w:rFonts w:asciiTheme="minorHAnsi" w:hAnsiTheme="minorHAnsi"/>
          <w:sz w:val="22"/>
          <w:szCs w:val="22"/>
          <w:lang w:val="pt-BR"/>
        </w:rPr>
        <w:t>uncionalidades a serem testada</w:t>
      </w:r>
      <w:r w:rsidRPr="0027529B">
        <w:rPr>
          <w:rFonts w:asciiTheme="minorHAnsi" w:hAnsiTheme="minorHAnsi"/>
          <w:sz w:val="22"/>
          <w:szCs w:val="22"/>
          <w:lang w:val="pt-BR"/>
        </w:rPr>
        <w:t>s e não serem testadas.</w:t>
      </w:r>
    </w:p>
    <w:p w14:paraId="622ECE6C" w14:textId="186192D3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 xml:space="preserve">Verificar as necessidades </w:t>
      </w:r>
      <w:r w:rsidR="0027529B" w:rsidRPr="0027529B">
        <w:rPr>
          <w:rFonts w:asciiTheme="minorHAnsi" w:hAnsiTheme="minorHAnsi"/>
          <w:sz w:val="22"/>
          <w:szCs w:val="22"/>
          <w:lang w:val="pt-BR"/>
        </w:rPr>
        <w:t xml:space="preserve">de suporte, físicos e lógicos, </w:t>
      </w:r>
      <w:r w:rsidRPr="0027529B">
        <w:rPr>
          <w:rFonts w:asciiTheme="minorHAnsi" w:hAnsiTheme="minorHAnsi"/>
          <w:sz w:val="22"/>
          <w:szCs w:val="22"/>
          <w:lang w:val="pt-BR"/>
        </w:rPr>
        <w:t>para a execução dos testes identificados no Projeto.</w:t>
      </w:r>
    </w:p>
    <w:p w14:paraId="0FBFAA24" w14:textId="49808302" w:rsidR="00F07DA6" w:rsidRPr="0027529B" w:rsidRDefault="00F07DA6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Catalogar todos os requisitos a serem testados, conforme Projeto de Teste.</w:t>
      </w:r>
    </w:p>
    <w:p w14:paraId="4E3E5CF2" w14:textId="6DEF93E8" w:rsidR="00F07DA6" w:rsidRPr="0027529B" w:rsidRDefault="0027529B" w:rsidP="0027529B">
      <w:pPr>
        <w:pStyle w:val="PargrafodaLista"/>
        <w:numPr>
          <w:ilvl w:val="0"/>
          <w:numId w:val="31"/>
        </w:numPr>
        <w:rPr>
          <w:rFonts w:asciiTheme="minorHAnsi" w:hAnsiTheme="minorHAnsi"/>
          <w:sz w:val="22"/>
          <w:szCs w:val="22"/>
          <w:lang w:val="pt-BR"/>
        </w:rPr>
      </w:pPr>
      <w:r w:rsidRPr="0027529B">
        <w:rPr>
          <w:rFonts w:asciiTheme="minorHAnsi" w:hAnsiTheme="minorHAnsi"/>
          <w:sz w:val="22"/>
          <w:szCs w:val="22"/>
          <w:lang w:val="pt-BR"/>
        </w:rPr>
        <w:t>Informar o resultado, por meio de uma relação dos testes realizados.</w:t>
      </w:r>
    </w:p>
    <w:p w14:paraId="1AEFC314" w14:textId="77777777" w:rsidR="00F07DA6" w:rsidRDefault="00F07DA6" w:rsidP="00F07DA6">
      <w:pPr>
        <w:rPr>
          <w:lang w:val="pt-BR"/>
        </w:rPr>
      </w:pPr>
    </w:p>
    <w:p w14:paraId="449B1E26" w14:textId="1698DE14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bookmarkEnd w:id="10"/>
      <w:proofErr w:type="spellStart"/>
      <w:r w:rsidR="0027529B">
        <w:rPr>
          <w:rFonts w:ascii="Calibri" w:hAnsi="Calibri"/>
          <w:sz w:val="22"/>
          <w:lang w:val="pt-BR"/>
        </w:rPr>
        <w:t>eLibrary</w:t>
      </w:r>
      <w:proofErr w:type="spellEnd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480053A8" w14:textId="77777777" w:rsidR="006A1918" w:rsidRDefault="0027529B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O </w:t>
      </w:r>
      <w:proofErr w:type="spellStart"/>
      <w:r>
        <w:rPr>
          <w:rFonts w:ascii="Calibri" w:hAnsi="Calibri"/>
          <w:sz w:val="22"/>
          <w:szCs w:val="22"/>
          <w:lang w:val="pt-BR"/>
        </w:rPr>
        <w:t>eLibrary</w:t>
      </w:r>
      <w:proofErr w:type="spellEnd"/>
      <w:r>
        <w:rPr>
          <w:rFonts w:ascii="Calibri" w:hAnsi="Calibri"/>
          <w:sz w:val="22"/>
          <w:szCs w:val="22"/>
          <w:lang w:val="pt-BR"/>
        </w:rPr>
        <w:t xml:space="preserve"> tem como proposta o gerenciamento de Bibliotecas e Livrarias, propondo assim ao usuár</w:t>
      </w:r>
      <w:r w:rsidR="006A1918">
        <w:rPr>
          <w:rFonts w:ascii="Calibri" w:hAnsi="Calibri"/>
          <w:sz w:val="22"/>
          <w:szCs w:val="22"/>
          <w:lang w:val="pt-BR"/>
        </w:rPr>
        <w:t>io as seguintes possibilidades:</w:t>
      </w:r>
    </w:p>
    <w:p w14:paraId="55486CA1" w14:textId="4F963417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Adicionar Livros ao Sistema, informando o Número do ISBN, Título de Capa, Autores, Editora, Data de Publicação, Arquivos e Imagens associadas ao Livro.</w:t>
      </w:r>
    </w:p>
    <w:p w14:paraId="6EDD35C1" w14:textId="50CFE691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Modificar Livros cadastrados no Sistema.</w:t>
      </w:r>
    </w:p>
    <w:p w14:paraId="2ADC66BF" w14:textId="23054FE0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Remover Livros cadastrados no Sistema.</w:t>
      </w:r>
    </w:p>
    <w:p w14:paraId="79383FC2" w14:textId="7DF2E3FE" w:rsidR="006A1918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 xml:space="preserve">Categorizar Livros cadastrados no Sistema por </w:t>
      </w:r>
      <w:proofErr w:type="spellStart"/>
      <w:r>
        <w:rPr>
          <w:rFonts w:ascii="Calibri" w:hAnsi="Calibri"/>
          <w:sz w:val="22"/>
          <w:szCs w:val="22"/>
          <w:lang w:val="pt-BR"/>
        </w:rPr>
        <w:t>Tags</w:t>
      </w:r>
      <w:proofErr w:type="spellEnd"/>
      <w:r>
        <w:rPr>
          <w:rFonts w:ascii="Calibri" w:hAnsi="Calibri"/>
          <w:sz w:val="22"/>
          <w:szCs w:val="22"/>
          <w:lang w:val="pt-BR"/>
        </w:rPr>
        <w:t>.</w:t>
      </w:r>
    </w:p>
    <w:p w14:paraId="3B2E00F5" w14:textId="256A0415" w:rsidR="006A1918" w:rsidRPr="001D4FEF" w:rsidRDefault="006A1918" w:rsidP="006A1918">
      <w:pPr>
        <w:pStyle w:val="Corpodetexto"/>
        <w:numPr>
          <w:ilvl w:val="0"/>
          <w:numId w:val="32"/>
        </w:numPr>
        <w:ind w:right="146"/>
        <w:jc w:val="both"/>
        <w:rPr>
          <w:rFonts w:ascii="Calibri" w:hAnsi="Calibri"/>
          <w:sz w:val="22"/>
          <w:szCs w:val="22"/>
          <w:lang w:val="pt-BR"/>
        </w:rPr>
      </w:pPr>
      <w:r>
        <w:rPr>
          <w:rFonts w:ascii="Calibri" w:hAnsi="Calibri"/>
          <w:sz w:val="22"/>
          <w:szCs w:val="22"/>
          <w:lang w:val="pt-BR"/>
        </w:rPr>
        <w:t>Pesquisar livros, por Categorias, cadastrados no Sistema, de forma Analítica ou Sintética, ordenando estes por Autor, Título e Data de Publicação.</w:t>
      </w:r>
    </w:p>
    <w:p w14:paraId="1BB3E544" w14:textId="77777777"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14:paraId="2B36BB81" w14:textId="77777777" w:rsidR="005A7FA2" w:rsidRPr="005A7FA2" w:rsidRDefault="005A7FA2" w:rsidP="005A7FA2">
      <w:pPr>
        <w:rPr>
          <w:lang w:val="pt-BR"/>
        </w:rPr>
      </w:pPr>
    </w:p>
    <w:p w14:paraId="44ABCA73" w14:textId="672F8306" w:rsidR="001173B8" w:rsidRDefault="00AE4B64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>
        <w:rPr>
          <w:rFonts w:ascii="Calibri" w:hAnsi="Calibri"/>
          <w:sz w:val="22"/>
          <w:lang w:val="pt-BR"/>
        </w:rPr>
        <w:t>O Sistema será distribuído e instalado em Computadores utilizados por funcionários de Bibliotecas e Livrarias</w:t>
      </w:r>
      <w:r w:rsidR="0099742D">
        <w:rPr>
          <w:rFonts w:ascii="Calibri" w:hAnsi="Calibri"/>
          <w:sz w:val="22"/>
          <w:lang w:val="pt-BR"/>
        </w:rPr>
        <w:t>. Os testes serão realizados em Computadores com performance parecidas a nível de hardware com os que receberão o software em sua versão final, afim de diminuir possíveis problemas de incompatibilidade e para estimar o desempenho do software.</w:t>
      </w:r>
    </w:p>
    <w:p w14:paraId="24C26C13" w14:textId="267AFF14" w:rsidR="0099742D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principais testes de performance realizados serão:</w:t>
      </w:r>
    </w:p>
    <w:p w14:paraId="609BDB97" w14:textId="6D6331BC" w:rsidR="0099742D" w:rsidRPr="005A7FA2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O correto funcionamento nas operações de cadastro, atualização, remoção e busca.</w:t>
      </w:r>
    </w:p>
    <w:p w14:paraId="5D8C609C" w14:textId="4FBF4F18" w:rsidR="0099742D" w:rsidRPr="005A7FA2" w:rsidRDefault="005A7FA2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o desempenho do Sistema durante os processos de troca de dados.</w:t>
      </w:r>
    </w:p>
    <w:p w14:paraId="707DD5AB" w14:textId="365B1E08" w:rsidR="0099742D" w:rsidRDefault="0099742D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 w:rsidRPr="005A7FA2">
        <w:rPr>
          <w:rFonts w:ascii="Calibri" w:hAnsi="Calibri"/>
          <w:sz w:val="22"/>
          <w:lang w:val="pt-BR"/>
        </w:rPr>
        <w:t>Verificar a correta inserção das informações no Banco de Dados.</w:t>
      </w:r>
    </w:p>
    <w:p w14:paraId="72FB404F" w14:textId="0C640104" w:rsidR="007E0924" w:rsidRPr="005A7FA2" w:rsidRDefault="007E0924" w:rsidP="005A7FA2">
      <w:pPr>
        <w:pStyle w:val="PargrafodaLista"/>
        <w:numPr>
          <w:ilvl w:val="0"/>
          <w:numId w:val="33"/>
        </w:numPr>
        <w:tabs>
          <w:tab w:val="left" w:pos="9214"/>
        </w:tabs>
        <w:ind w:right="4"/>
        <w:jc w:val="both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Verificar se a interface está funcional, exibindo alertas de erros durante o processo de cadastro, caso seja necessário.</w:t>
      </w:r>
    </w:p>
    <w:p w14:paraId="3DAECC14" w14:textId="77777777" w:rsidR="0099742D" w:rsidRPr="001D4FEF" w:rsidRDefault="0099742D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lastRenderedPageBreak/>
        <w:t>Escopo Negativo:</w:t>
      </w:r>
      <w:bookmarkEnd w:id="17"/>
    </w:p>
    <w:p w14:paraId="25F67B3D" w14:textId="77777777" w:rsidR="001173B8" w:rsidRDefault="001173B8" w:rsidP="001173B8">
      <w:pPr>
        <w:rPr>
          <w:rFonts w:ascii="Calibri" w:hAnsi="Calibri"/>
          <w:sz w:val="22"/>
          <w:lang w:val="pt-BR"/>
        </w:rPr>
      </w:pPr>
    </w:p>
    <w:p w14:paraId="28BA1934" w14:textId="77777777" w:rsidR="007E0924" w:rsidRDefault="005A7FA2" w:rsidP="005A7FA2">
      <w:pPr>
        <w:ind w:left="720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Os seguintes testes não serão realizados:</w:t>
      </w:r>
      <w:r w:rsidR="007E0924">
        <w:rPr>
          <w:rFonts w:ascii="Calibri" w:hAnsi="Calibri"/>
          <w:sz w:val="22"/>
          <w:lang w:val="pt-BR"/>
        </w:rPr>
        <w:t xml:space="preserve"> </w:t>
      </w:r>
    </w:p>
    <w:p w14:paraId="6DC406B2" w14:textId="5149FB8A" w:rsidR="005A7FA2" w:rsidRPr="003C7391" w:rsidRDefault="007E0924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>Em performance</w:t>
      </w:r>
      <w:r w:rsidR="003C7391" w:rsidRPr="003C7391">
        <w:rPr>
          <w:rFonts w:ascii="Calibri" w:hAnsi="Calibri"/>
          <w:sz w:val="22"/>
          <w:lang w:val="pt-BR"/>
        </w:rPr>
        <w:t>,</w:t>
      </w:r>
      <w:r w:rsidRPr="003C7391">
        <w:rPr>
          <w:rFonts w:ascii="Calibri" w:hAnsi="Calibri"/>
          <w:sz w:val="22"/>
          <w:lang w:val="pt-BR"/>
        </w:rPr>
        <w:t xml:space="preserve"> não serão testados carga e sobrecarga.</w:t>
      </w:r>
    </w:p>
    <w:p w14:paraId="5B2EFA51" w14:textId="707EF355" w:rsidR="007E0924" w:rsidRPr="003C7391" w:rsidRDefault="003C7391" w:rsidP="003C7391">
      <w:pPr>
        <w:pStyle w:val="PargrafodaLista"/>
        <w:numPr>
          <w:ilvl w:val="0"/>
          <w:numId w:val="34"/>
        </w:numPr>
        <w:rPr>
          <w:rFonts w:ascii="Calibri" w:hAnsi="Calibri"/>
          <w:sz w:val="22"/>
          <w:lang w:val="pt-BR"/>
        </w:rPr>
      </w:pPr>
      <w:r w:rsidRPr="003C7391">
        <w:rPr>
          <w:rFonts w:ascii="Calibri" w:hAnsi="Calibri"/>
          <w:sz w:val="22"/>
          <w:lang w:val="pt-BR"/>
        </w:rPr>
        <w:t xml:space="preserve">Em interface, não será testado nenhum Browser, exceto Microsoft Internet Explorer, Mozilla Firefox e Google </w:t>
      </w:r>
      <w:proofErr w:type="spellStart"/>
      <w:r w:rsidRPr="003C7391">
        <w:rPr>
          <w:rFonts w:ascii="Calibri" w:hAnsi="Calibri"/>
          <w:sz w:val="22"/>
          <w:lang w:val="pt-BR"/>
        </w:rPr>
        <w:t>Chrome</w:t>
      </w:r>
      <w:proofErr w:type="spellEnd"/>
      <w:r w:rsidRPr="003C7391">
        <w:rPr>
          <w:rFonts w:ascii="Calibri" w:hAnsi="Calibri"/>
          <w:sz w:val="22"/>
          <w:lang w:val="pt-BR"/>
        </w:rPr>
        <w:t>.</w:t>
      </w:r>
    </w:p>
    <w:p w14:paraId="52B27ED9" w14:textId="77777777" w:rsidR="005A7FA2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6EEE7E93" w14:textId="77777777" w:rsidR="005A7FA2" w:rsidRPr="001D4FEF" w:rsidRDefault="005A7FA2" w:rsidP="005A7FA2">
      <w:pPr>
        <w:ind w:left="720"/>
        <w:rPr>
          <w:rFonts w:ascii="Calibri" w:hAnsi="Calibri"/>
          <w:b/>
          <w:sz w:val="22"/>
          <w:lang w:val="pt-BR"/>
        </w:rPr>
      </w:pPr>
    </w:p>
    <w:p w14:paraId="7BE2892E" w14:textId="77777777" w:rsidR="001173B8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p w14:paraId="7C9D29B4" w14:textId="77777777" w:rsidR="00F07DA6" w:rsidRPr="001D4FEF" w:rsidRDefault="00F07DA6" w:rsidP="001173B8">
      <w:pPr>
        <w:rPr>
          <w:rFonts w:ascii="Calibri" w:hAnsi="Calibri"/>
          <w:b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015B6779" w:rsidR="001173B8" w:rsidRPr="001D4FEF" w:rsidRDefault="003C7391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>
              <w:rPr>
                <w:rFonts w:ascii="Calibri" w:hAnsi="Calibri"/>
                <w:sz w:val="22"/>
              </w:rPr>
              <w:t xml:space="preserve"> </w:t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="001173B8"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14:paraId="52BB0697" w14:textId="77777777" w:rsidR="003C7391" w:rsidRDefault="003C7391" w:rsidP="003C7391">
      <w:pPr>
        <w:ind w:left="720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62"/>
        <w:gridCol w:w="3368"/>
      </w:tblGrid>
      <w:tr w:rsidR="003C7391" w:rsidRPr="001D4FEF" w14:paraId="2B09C8A0" w14:textId="77777777" w:rsidTr="009429E4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7A78333D" w14:textId="6EA52722" w:rsidR="003C7391" w:rsidRPr="001D4FEF" w:rsidRDefault="003C7391" w:rsidP="000670C9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70529422" w14:textId="25F7FAA8" w:rsidR="003C7391" w:rsidRPr="000670C9" w:rsidRDefault="000670C9" w:rsidP="00B55AAA">
            <w:pPr>
              <w:pStyle w:val="Corpodetexto1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0670C9">
              <w:rPr>
                <w:rFonts w:asciiTheme="minorHAnsi" w:hAnsiTheme="minorHAnsi"/>
                <w:b/>
                <w:sz w:val="22"/>
                <w:szCs w:val="22"/>
              </w:rPr>
              <w:t>Fonte</w:t>
            </w:r>
            <w:proofErr w:type="spellEnd"/>
          </w:p>
        </w:tc>
      </w:tr>
      <w:tr w:rsidR="003C7391" w:rsidRPr="001D4FEF" w14:paraId="040B08AE" w14:textId="77777777" w:rsidTr="0047656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27326752" w14:textId="204FA6D2" w:rsidR="003C7391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Cronograma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3B28E54" w14:textId="1C86414C" w:rsidR="003C7391" w:rsidRPr="001D4FEF" w:rsidRDefault="00B8746D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8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  <w:tr w:rsidR="000670C9" w:rsidRPr="001D4FEF" w14:paraId="2B3D306E" w14:textId="77777777" w:rsidTr="00462A4B">
        <w:trPr>
          <w:cantSplit/>
          <w:jc w:val="center"/>
        </w:trPr>
        <w:tc>
          <w:tcPr>
            <w:tcW w:w="5062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5998BF0" w14:textId="2ABF9903" w:rsidR="000670C9" w:rsidRPr="001D4FEF" w:rsidRDefault="000670C9" w:rsidP="00B55AAA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6E9A29A9" w14:textId="7F772989" w:rsidR="000670C9" w:rsidRPr="001D4FEF" w:rsidRDefault="00B8746D" w:rsidP="000670C9">
            <w:pPr>
              <w:pStyle w:val="Corpodetexto1"/>
              <w:ind w:left="720" w:hanging="720"/>
              <w:jc w:val="center"/>
              <w:rPr>
                <w:rFonts w:ascii="Calibri" w:hAnsi="Calibri"/>
                <w:sz w:val="22"/>
                <w:lang w:val="pt-BR"/>
              </w:rPr>
            </w:pPr>
            <w:hyperlink r:id="rId9" w:history="1">
              <w:r w:rsidR="000670C9" w:rsidRPr="000670C9">
                <w:rPr>
                  <w:rStyle w:val="Hyperlink"/>
                  <w:rFonts w:ascii="Calibri" w:hAnsi="Calibri"/>
                  <w:sz w:val="22"/>
                  <w:lang w:val="pt-BR"/>
                </w:rPr>
                <w:t>Repositório</w:t>
              </w:r>
            </w:hyperlink>
          </w:p>
        </w:tc>
      </w:tr>
    </w:tbl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14:paraId="1C85B524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14:paraId="5082D6B5" w14:textId="77777777"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673B32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14:paraId="5FAD7B85" w14:textId="77777777"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1D6883AC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14:paraId="4D90159B" w14:textId="77777777"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2B99B706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14:paraId="430F213E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67B2CFA" w14:textId="77777777"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14:paraId="2E794A6A" w14:textId="77777777"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7E2884F1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14:paraId="738119D8" w14:textId="77777777"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AC95CE5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14:paraId="59FD868C" w14:textId="77777777"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6E1F7C07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14:paraId="48E60A35" w14:textId="77777777"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14:paraId="12EA9EEC" w14:textId="77777777"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DDF91E2" w14:textId="77777777"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14:paraId="14EC7641" w14:textId="77777777" w:rsidR="001173B8" w:rsidRPr="001D4FEF" w:rsidRDefault="00B062B3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E814559" w14:textId="77777777"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14:paraId="504E47D7" w14:textId="77777777"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14:paraId="6626DB25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77777777"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77777777"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77777777"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77777777"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14:paraId="1E5E2FE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13EEE1C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51E69A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F972CE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7"/>
    </w:p>
    <w:p w14:paraId="206A72D1" w14:textId="77777777"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3"/>
    </w:p>
    <w:p w14:paraId="10C4EAF3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4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4"/>
    </w:p>
    <w:p w14:paraId="4713EC85" w14:textId="77777777"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5" w:name="_Toc78907496"/>
            <w:bookmarkStart w:id="56" w:name="_Toc327254070"/>
            <w:bookmarkStart w:id="57" w:name="_Toc327255035"/>
            <w:bookmarkStart w:id="58" w:name="_Toc327255104"/>
            <w:bookmarkStart w:id="59" w:name="_Toc327255343"/>
            <w:bookmarkStart w:id="60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1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5"/>
      <w:bookmarkEnd w:id="61"/>
    </w:p>
    <w:p w14:paraId="0BC60FC4" w14:textId="77777777"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6"/>
          <w:bookmarkEnd w:id="57"/>
          <w:bookmarkEnd w:id="58"/>
          <w:bookmarkEnd w:id="59"/>
          <w:bookmarkEnd w:id="60"/>
          <w:p w14:paraId="4857996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2" w:name="_Toc78907497"/>
      <w:bookmarkStart w:id="63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2"/>
      <w:bookmarkEnd w:id="63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4" w:name="_Toc78907498"/>
      <w:bookmarkStart w:id="65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4"/>
      <w:bookmarkEnd w:id="65"/>
    </w:p>
    <w:p w14:paraId="68BF765F" w14:textId="77777777"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6" w:name="_Toc314978543"/>
      <w:bookmarkStart w:id="67" w:name="_Toc324843646"/>
      <w:bookmarkStart w:id="68" w:name="_Toc324851953"/>
      <w:bookmarkStart w:id="69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7777777"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77777777"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B24AC0E" w14:textId="77777777"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77777777"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0" w:name="_Toc78907502"/>
      <w:bookmarkEnd w:id="66"/>
      <w:bookmarkEnd w:id="67"/>
      <w:bookmarkEnd w:id="68"/>
      <w:bookmarkEnd w:id="69"/>
      <w:r w:rsidRPr="001D4FEF">
        <w:rPr>
          <w:rFonts w:ascii="Calibri" w:hAnsi="Calibri"/>
          <w:sz w:val="26"/>
          <w:lang w:val="pt-BR"/>
        </w:rPr>
        <w:t xml:space="preserve"> </w:t>
      </w:r>
      <w:bookmarkStart w:id="71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1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975"/>
        <w:gridCol w:w="2334"/>
        <w:gridCol w:w="4546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2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2"/>
    </w:p>
    <w:p w14:paraId="1995A02D" w14:textId="77777777" w:rsidR="00192EE4" w:rsidRDefault="00192EE4" w:rsidP="00192EE4">
      <w:pPr>
        <w:rPr>
          <w:lang w:val="pt-BR"/>
        </w:rPr>
      </w:pPr>
    </w:p>
    <w:p w14:paraId="1C2E908D" w14:textId="766D1514" w:rsidR="00192EE4" w:rsidRPr="00192EE4" w:rsidRDefault="00192EE4" w:rsidP="00192EE4">
      <w:pPr>
        <w:rPr>
          <w:lang w:val="pt-BR"/>
        </w:rPr>
      </w:pPr>
      <w:bookmarkStart w:id="73" w:name="_GoBack"/>
      <w:bookmarkEnd w:id="73"/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14:paraId="23EE802F" w14:textId="77777777"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5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6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Ttulo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0"/>
      <w:bookmarkEnd w:id="78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B002B" w14:textId="77777777" w:rsidR="00B8746D" w:rsidRDefault="00B8746D">
      <w:pPr>
        <w:spacing w:line="240" w:lineRule="auto"/>
      </w:pPr>
      <w:r>
        <w:separator/>
      </w:r>
    </w:p>
  </w:endnote>
  <w:endnote w:type="continuationSeparator" w:id="0">
    <w:p w14:paraId="0A07E2B8" w14:textId="77777777" w:rsidR="00B8746D" w:rsidRDefault="00B87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0E4EE" w14:textId="77777777"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CF62D" w14:textId="77777777"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8ADFAC" w14:textId="77777777" w:rsidR="00B8746D" w:rsidRDefault="00B8746D">
      <w:pPr>
        <w:spacing w:line="240" w:lineRule="auto"/>
      </w:pPr>
      <w:r>
        <w:separator/>
      </w:r>
    </w:p>
  </w:footnote>
  <w:footnote w:type="continuationSeparator" w:id="0">
    <w:p w14:paraId="2353FB6A" w14:textId="77777777" w:rsidR="00B8746D" w:rsidRDefault="00B87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Cabealho"/>
    </w:pPr>
  </w:p>
  <w:p w14:paraId="3F602381" w14:textId="77777777" w:rsidR="00562868" w:rsidRDefault="00562868"/>
  <w:p w14:paraId="663EE0AE" w14:textId="77777777"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B1488" w14:textId="77777777"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6C79" w14:textId="77777777"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432747"/>
    <w:multiLevelType w:val="hybridMultilevel"/>
    <w:tmpl w:val="1ED2B4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>
    <w:nsid w:val="3DA23BC0"/>
    <w:multiLevelType w:val="hybridMultilevel"/>
    <w:tmpl w:val="08A2AC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5807D1"/>
    <w:multiLevelType w:val="hybridMultilevel"/>
    <w:tmpl w:val="18FA7F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0CF554E"/>
    <w:multiLevelType w:val="hybridMultilevel"/>
    <w:tmpl w:val="B1C2DE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8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7"/>
  </w:num>
  <w:num w:numId="6">
    <w:abstractNumId w:val="22"/>
  </w:num>
  <w:num w:numId="7">
    <w:abstractNumId w:val="27"/>
  </w:num>
  <w:num w:numId="8">
    <w:abstractNumId w:val="1"/>
  </w:num>
  <w:num w:numId="9">
    <w:abstractNumId w:val="25"/>
  </w:num>
  <w:num w:numId="10">
    <w:abstractNumId w:val="20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19"/>
  </w:num>
  <w:num w:numId="16">
    <w:abstractNumId w:val="26"/>
  </w:num>
  <w:num w:numId="17">
    <w:abstractNumId w:val="24"/>
  </w:num>
  <w:num w:numId="18">
    <w:abstractNumId w:val="23"/>
  </w:num>
  <w:num w:numId="19">
    <w:abstractNumId w:val="5"/>
  </w:num>
  <w:num w:numId="20">
    <w:abstractNumId w:val="21"/>
  </w:num>
  <w:num w:numId="21">
    <w:abstractNumId w:val="2"/>
  </w:num>
  <w:num w:numId="22">
    <w:abstractNumId w:val="10"/>
  </w:num>
  <w:num w:numId="23">
    <w:abstractNumId w:val="14"/>
  </w:num>
  <w:num w:numId="24">
    <w:abstractNumId w:val="13"/>
  </w:num>
  <w:num w:numId="25">
    <w:abstractNumId w:val="4"/>
  </w:num>
  <w:num w:numId="26">
    <w:abstractNumId w:val="6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9"/>
  </w:num>
  <w:num w:numId="32">
    <w:abstractNumId w:val="11"/>
  </w:num>
  <w:num w:numId="33">
    <w:abstractNumId w:val="12"/>
  </w:num>
  <w:num w:numId="34">
    <w:abstractNumId w:val="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74"/>
    <w:rsid w:val="000670C9"/>
    <w:rsid w:val="00084E33"/>
    <w:rsid w:val="0009106A"/>
    <w:rsid w:val="000B0543"/>
    <w:rsid w:val="000B3506"/>
    <w:rsid w:val="000D5A8A"/>
    <w:rsid w:val="0010379D"/>
    <w:rsid w:val="001173B8"/>
    <w:rsid w:val="0016692A"/>
    <w:rsid w:val="00192EE4"/>
    <w:rsid w:val="001B0575"/>
    <w:rsid w:val="001B375D"/>
    <w:rsid w:val="001D4FEF"/>
    <w:rsid w:val="00227DBD"/>
    <w:rsid w:val="002669DD"/>
    <w:rsid w:val="002732DA"/>
    <w:rsid w:val="0027529B"/>
    <w:rsid w:val="00286506"/>
    <w:rsid w:val="00296374"/>
    <w:rsid w:val="003217B3"/>
    <w:rsid w:val="00326745"/>
    <w:rsid w:val="0038508A"/>
    <w:rsid w:val="003C7391"/>
    <w:rsid w:val="003E64A3"/>
    <w:rsid w:val="004D48C0"/>
    <w:rsid w:val="004E2B5B"/>
    <w:rsid w:val="00522B1B"/>
    <w:rsid w:val="005561BF"/>
    <w:rsid w:val="00562868"/>
    <w:rsid w:val="00564F18"/>
    <w:rsid w:val="00592CCF"/>
    <w:rsid w:val="005A7FA2"/>
    <w:rsid w:val="005E4483"/>
    <w:rsid w:val="005F3425"/>
    <w:rsid w:val="00673EF3"/>
    <w:rsid w:val="0067788C"/>
    <w:rsid w:val="006817FA"/>
    <w:rsid w:val="006968C7"/>
    <w:rsid w:val="006A1918"/>
    <w:rsid w:val="006D365A"/>
    <w:rsid w:val="0074521A"/>
    <w:rsid w:val="007879C3"/>
    <w:rsid w:val="007A38F1"/>
    <w:rsid w:val="007B4680"/>
    <w:rsid w:val="007E0924"/>
    <w:rsid w:val="0081191E"/>
    <w:rsid w:val="00812F88"/>
    <w:rsid w:val="00824144"/>
    <w:rsid w:val="00825DD2"/>
    <w:rsid w:val="00875FEA"/>
    <w:rsid w:val="008967DA"/>
    <w:rsid w:val="008B3268"/>
    <w:rsid w:val="008B4EB7"/>
    <w:rsid w:val="008D289F"/>
    <w:rsid w:val="008E7950"/>
    <w:rsid w:val="008F11E5"/>
    <w:rsid w:val="00915622"/>
    <w:rsid w:val="00924BAC"/>
    <w:rsid w:val="009355E1"/>
    <w:rsid w:val="009960B3"/>
    <w:rsid w:val="0099742D"/>
    <w:rsid w:val="009D3D4F"/>
    <w:rsid w:val="009F7193"/>
    <w:rsid w:val="00A46269"/>
    <w:rsid w:val="00A540B7"/>
    <w:rsid w:val="00AE4B64"/>
    <w:rsid w:val="00B062B3"/>
    <w:rsid w:val="00B20DA1"/>
    <w:rsid w:val="00B24E78"/>
    <w:rsid w:val="00B3393D"/>
    <w:rsid w:val="00B7019B"/>
    <w:rsid w:val="00B8746D"/>
    <w:rsid w:val="00BA3CB6"/>
    <w:rsid w:val="00BB73EC"/>
    <w:rsid w:val="00BC3C52"/>
    <w:rsid w:val="00BD25C5"/>
    <w:rsid w:val="00C27925"/>
    <w:rsid w:val="00C46157"/>
    <w:rsid w:val="00C669D3"/>
    <w:rsid w:val="00C72083"/>
    <w:rsid w:val="00CB23E7"/>
    <w:rsid w:val="00CC411E"/>
    <w:rsid w:val="00CD0E8A"/>
    <w:rsid w:val="00CF05E0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07DA6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C7D7D"/>
  <w15:docId w15:val="{FDB4D9B4-6B51-4520-A53A-3FBF2311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  <w:style w:type="paragraph" w:styleId="PargrafodaLista">
    <w:name w:val="List Paragraph"/>
    <w:basedOn w:val="Normal"/>
    <w:qFormat/>
    <w:rsid w:val="00275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dvaldoMacedo/TRAB_Test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dvaldoMacedo/TRAB_Test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99</TotalTime>
  <Pages>15</Pages>
  <Words>1052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Marcelo Carlos</cp:lastModifiedBy>
  <cp:revision>5</cp:revision>
  <cp:lastPrinted>2004-07-30T18:38:00Z</cp:lastPrinted>
  <dcterms:created xsi:type="dcterms:W3CDTF">2013-10-03T23:15:00Z</dcterms:created>
  <dcterms:modified xsi:type="dcterms:W3CDTF">2013-11-02T15:25:00Z</dcterms:modified>
</cp:coreProperties>
</file>